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>
      <w:pPr>
        <w:pStyle w:val="23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>Факультет компьютерных технологий и информатики</w:t>
      </w:r>
    </w:p>
    <w:p>
      <w:pPr>
        <w:pStyle w:val="23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>
      <w:pPr>
        <w:pStyle w:val="23"/>
        <w:jc w:val="center"/>
        <w:rPr>
          <w:rFonts w:hint="default" w:cs="Times New Roman"/>
          <w:b/>
          <w:bCs/>
          <w:sz w:val="40"/>
          <w:szCs w:val="40"/>
          <w:lang w:val="ru-RU"/>
        </w:rPr>
      </w:pPr>
      <w:bookmarkStart w:id="1" w:name="_Toc494741062"/>
      <w:r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>
        <w:rPr>
          <w:rFonts w:hint="default" w:eastAsia="Helvetica" w:cs="Times New Roman"/>
          <w:b/>
          <w:bCs/>
          <w:sz w:val="40"/>
          <w:szCs w:val="40"/>
          <w:lang w:val="ru-RU"/>
        </w:rPr>
        <w:t>2</w:t>
      </w:r>
    </w:p>
    <w:p>
      <w:pPr>
        <w:pStyle w:val="23"/>
        <w:jc w:val="center"/>
        <w:rPr>
          <w:rFonts w:cs="Times New Roman"/>
          <w:b/>
          <w:sz w:val="40"/>
          <w:szCs w:val="40"/>
        </w:rPr>
      </w:pPr>
      <w:bookmarkStart w:id="2" w:name="_Toc4947410641"/>
      <w:r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>
      <w:pPr>
        <w:pStyle w:val="23"/>
        <w:spacing w:after="5669"/>
        <w:jc w:val="center"/>
        <w:rPr>
          <w:rFonts w:cs="Times New Roman"/>
          <w:b/>
          <w:bCs/>
          <w:sz w:val="40"/>
          <w:szCs w:val="40"/>
        </w:rPr>
      </w:pPr>
      <w:r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>
        <w:rPr>
          <w:rFonts w:eastAsia="Helvetica" w:cs="Times New Roman"/>
          <w:b/>
          <w:bCs/>
          <w:sz w:val="40"/>
          <w:szCs w:val="40"/>
        </w:rPr>
        <w:t>«</w:t>
      </w:r>
      <w:bookmarkEnd w:id="3"/>
      <w:r>
        <w:rPr>
          <w:rFonts w:hint="default" w:eastAsia="Helvetica" w:cs="Times New Roman"/>
          <w:b/>
          <w:bCs/>
          <w:sz w:val="40"/>
          <w:szCs w:val="40"/>
          <w:lang w:val="ru-RU"/>
        </w:rPr>
        <w:t>Односвязные списки</w:t>
      </w:r>
      <w:r>
        <w:rPr>
          <w:rStyle w:val="12"/>
          <w:sz w:val="40"/>
          <w:szCs w:val="40"/>
          <w:shd w:val="clear" w:color="auto" w:fill="FFFFFF"/>
        </w:rPr>
        <w:t xml:space="preserve"> в языке </w:t>
      </w:r>
      <w:r>
        <w:rPr>
          <w:rStyle w:val="12"/>
          <w:sz w:val="40"/>
          <w:szCs w:val="40"/>
          <w:shd w:val="clear" w:color="auto" w:fill="FFFFFF"/>
          <w:lang w:val="en-US"/>
        </w:rPr>
        <w:t>C</w:t>
      </w:r>
      <w:r>
        <w:rPr>
          <w:rStyle w:val="12"/>
          <w:sz w:val="40"/>
          <w:szCs w:val="40"/>
          <w:shd w:val="clear" w:color="auto" w:fill="FFFFFF"/>
        </w:rPr>
        <w:t>/</w:t>
      </w:r>
      <w:r>
        <w:rPr>
          <w:rStyle w:val="12"/>
          <w:sz w:val="40"/>
          <w:szCs w:val="40"/>
          <w:shd w:val="clear" w:color="auto" w:fill="FFFFFF"/>
          <w:lang w:val="en-US"/>
        </w:rPr>
        <w:t>C</w:t>
      </w:r>
      <w:r>
        <w:rPr>
          <w:rStyle w:val="12"/>
          <w:sz w:val="40"/>
          <w:szCs w:val="40"/>
          <w:shd w:val="clear" w:color="auto" w:fill="FFFFFF"/>
        </w:rPr>
        <w:t>++</w:t>
      </w:r>
      <w:r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Style w:val="13"/>
        <w:tblW w:w="93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78"/>
        <w:gridCol w:w="467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студент гр. 9308</w:t>
            </w:r>
          </w:p>
        </w:tc>
        <w:tc>
          <w:tcPr>
            <w:tcW w:w="4678" w:type="dxa"/>
          </w:tcPr>
          <w:p>
            <w:pPr>
              <w:pStyle w:val="24"/>
              <w:wordWrap w:val="0"/>
              <w:jc w:val="righ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Дементьев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Д.П.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4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>
            <w:pPr>
              <w:pStyle w:val="24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к.т.н., доцент</w:t>
            </w:r>
          </w:p>
        </w:tc>
        <w:tc>
          <w:tcPr>
            <w:tcW w:w="4678" w:type="dxa"/>
          </w:tcPr>
          <w:p>
            <w:pPr>
              <w:pStyle w:val="24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2020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Оглавление</w:t>
      </w:r>
    </w:p>
    <w:sdt>
      <w:sdtPr>
        <w:rPr>
          <w:rFonts w:ascii="SimSun" w:hAnsi="SimSun" w:eastAsia="SimSun" w:cs="Calibri"/>
          <w:color w:val="000000"/>
          <w:sz w:val="21"/>
          <w:szCs w:val="22"/>
          <w:lang w:val="en-US" w:eastAsia="en-US" w:bidi="ar-SA"/>
        </w:rPr>
        <w:id w:val="147477606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color w:val="000000"/>
          <w:sz w:val="22"/>
          <w:szCs w:val="22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instrText xml:space="preserve"> HYPERLINK \l "_Введение" </w:instrTex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Введение</w:t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_Toc4030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1. Задание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_Toc10458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2. Уточнение задания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_Toc10893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3. Контрольные примеры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6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_Toc6950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4. Краткое описание алгоритма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7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_Toc18107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5. Структура вызова функций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8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_Toc22134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6. Функции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9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_Toc2436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6.1 Функция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main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_Toc15497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6.2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string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_Toc9754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6.3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int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_Toc9754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_Toc27640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6.4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float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_Toc27640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_Toc13148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subject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_Toc13148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_Toc28709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add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item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_Toc10015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6.7 Функция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make_head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_Toc1954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6.8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create_node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8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_Toc11635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9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add_first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9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_Toc7907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6.10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add_last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0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_Toc14106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insert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_Toc14106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_Toc10580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2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swap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_Toc10580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_Toc24759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13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remove_node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_Toc24759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_Toc5195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4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copy_node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_Toc5195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_Toc8323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6.15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clean_node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_Toc8323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_Toc10869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6.16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clean_list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_Toc10869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_Toc22144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6.17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print_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tutor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_Toc13223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6.18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selected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8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_Toc31629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19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sort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9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_Toc15419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6.20 Функция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compare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0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_Toc19907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6.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21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Menu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_Toc19907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_Toc2149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8. Текст программы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_Toc2149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_Toc3325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8. Пример работы программы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_Toc3325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9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_Toc12665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Arial" w:cs="Times New Roman"/>
              <w:sz w:val="28"/>
              <w:szCs w:val="28"/>
              <w:lang w:val="ru-RU"/>
            </w:rPr>
            <w:t>8.1. Вывод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_Toc12665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49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_Toc9070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8.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Результат работы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/>
              <w:b/>
              <w:lang w:val="ru-RU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_Toc13827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9. Заключение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_Toc13827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3</w:t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00" w:lineRule="auto"/>
            <w:ind w:left="240" w:firstLine="240"/>
            <w:textAlignment w:val="auto"/>
          </w:pPr>
          <w:r>
            <w:rPr>
              <w:b/>
            </w:rPr>
            <w:fldChar w:fldCharType="end"/>
          </w:r>
        </w:p>
      </w:sdtContent>
    </w:sdt>
    <w:p>
      <w:pPr>
        <w:rPr>
          <w:lang w:val="ru-RU"/>
        </w:rPr>
      </w:pPr>
      <w:bookmarkStart w:id="4" w:name="_Toc1546"/>
      <w:bookmarkStart w:id="5" w:name="_Toc1639"/>
      <w:r>
        <w:rPr>
          <w:lang w:val="ru-RU"/>
        </w:rPr>
        <w:br w:type="page"/>
      </w:r>
    </w:p>
    <w:p>
      <w:pPr>
        <w:pStyle w:val="2"/>
        <w:bidi w:val="0"/>
        <w:rPr>
          <w:lang w:val="ru-RU"/>
        </w:rPr>
      </w:pPr>
      <w:bookmarkStart w:id="6" w:name="_Введение"/>
      <w:r>
        <w:rPr>
          <w:lang w:val="ru-RU"/>
        </w:rPr>
        <w:t>Введение</w:t>
      </w:r>
      <w:bookmarkEnd w:id="4"/>
      <w:bookmarkEnd w:id="5"/>
    </w:p>
    <w:bookmarkEnd w:id="6"/>
    <w:p>
      <w:pPr>
        <w:spacing w:after="0" w:line="360" w:lineRule="auto"/>
        <w:ind w:firstLine="709"/>
        <w:rPr>
          <w:lang w:val="ru-RU"/>
        </w:rPr>
      </w:pPr>
      <w:bookmarkStart w:id="7" w:name="_Toc1640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Целью лабораторной работы является приобретение практических навыков в реализации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односвязных списков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++.</w:t>
      </w:r>
    </w:p>
    <w:p>
      <w:pPr>
        <w:pStyle w:val="2"/>
        <w:spacing w:line="360" w:lineRule="auto"/>
        <w:rPr>
          <w:lang w:val="ru-RU"/>
        </w:rPr>
      </w:pPr>
      <w:bookmarkStart w:id="8" w:name="_Toc4030"/>
      <w:r>
        <w:rPr>
          <w:lang w:val="ru-RU"/>
        </w:rPr>
        <w:t xml:space="preserve">1. </w:t>
      </w:r>
      <w:r>
        <w:rPr>
          <w:color w:val="auto"/>
          <w:lang w:val="ru-RU"/>
        </w:rPr>
        <w:t>Задание</w:t>
      </w:r>
      <w:bookmarkEnd w:id="7"/>
      <w:bookmarkEnd w:id="8"/>
    </w:p>
    <w:p>
      <w:pPr>
        <w:spacing w:after="0" w:line="360" w:lineRule="auto"/>
        <w:ind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Написать программу, выполняющую ввод односвязного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списка,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содержащих характеристики объектов выбранной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предметной области, размер которого заранее неизвестен. Реализовать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действия со списком: добавление элемента в начало, конец, на определенную позицию списка.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Осуществить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онтрольный вывод исходной последовательности, сформировать новую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последовательность из элементов исходной, поля которой удовлетворяют заданным условиям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вывести полученный результат.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firstLine="708"/>
        <w:jc w:val="both"/>
      </w:pPr>
    </w:p>
    <w:p>
      <w:pPr>
        <w:pStyle w:val="2"/>
        <w:spacing w:line="360" w:lineRule="auto"/>
        <w:rPr>
          <w:lang w:val="ru-RU"/>
        </w:rPr>
      </w:pPr>
      <w:bookmarkStart w:id="9" w:name="_Toc10458"/>
      <w:r>
        <w:rPr>
          <w:lang w:val="ru-RU"/>
        </w:rPr>
        <w:t>2. Уточнение задания</w:t>
      </w:r>
      <w:bookmarkEnd w:id="9"/>
    </w:p>
    <w:p>
      <w:p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eastAsia="Times New Roman" w:cs="Times New Roman"/>
          <w:sz w:val="28"/>
          <w:lang w:val="ru-RU"/>
        </w:rPr>
        <w:t>При выполнении задания необходимо учитывать:</w:t>
      </w:r>
    </w:p>
    <w:p>
      <w:pPr>
        <w:pStyle w:val="22"/>
        <w:numPr>
          <w:ilvl w:val="0"/>
          <w:numId w:val="1"/>
        </w:numPr>
        <w:spacing w:after="25" w:line="360" w:lineRule="auto"/>
        <w:jc w:val="both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Вводимый текст не может быть пустым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.</w:t>
      </w:r>
    </w:p>
    <w:p>
      <w:pPr>
        <w:pStyle w:val="22"/>
        <w:numPr>
          <w:ilvl w:val="0"/>
          <w:numId w:val="1"/>
        </w:num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Максимальная длина вводимой строки – 2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4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символа.</w:t>
      </w:r>
    </w:p>
    <w:p>
      <w:pPr>
        <w:pStyle w:val="22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lang w:val="ru-RU"/>
        </w:rPr>
        <w:t>При вводе данных пользователь имеет выбор, куда добавить элемент: в начало, конец или на определенную позицию списка.</w:t>
      </w:r>
    </w:p>
    <w:p>
      <w:pPr>
        <w:pStyle w:val="22"/>
        <w:numPr>
          <w:ilvl w:val="0"/>
          <w:numId w:val="1"/>
        </w:numPr>
        <w:spacing w:after="25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пользователь выбрал вставку элемента на определенную позицию списка, необходимо уточнить, на какую именно, при этом выведя диапазон доступных позиций списка.</w:t>
      </w:r>
    </w:p>
    <w:p>
      <w:pPr>
        <w:pStyle w:val="22"/>
        <w:numPr>
          <w:ilvl w:val="0"/>
          <w:numId w:val="1"/>
        </w:numPr>
        <w:spacing w:after="25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Предметная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область - база репетиторов, в которой есть такие критерии как имя, цена за час, предмет преподавания, квалификация, рейтинг.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Исходные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данные сортируются по критериям предмета, максимальной цены, минимального рейтинга.</w:t>
      </w:r>
    </w:p>
    <w:p>
      <w:pPr>
        <w:pStyle w:val="22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ind w:firstLine="720" w:firstLineChars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данной предметной области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были выбраны следующие поля структур:</w:t>
      </w:r>
    </w:p>
    <w:p>
      <w:pPr>
        <w:ind w:firstLine="72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tutor:</w:t>
      </w:r>
    </w:p>
    <w:p>
      <w:pPr>
        <w:ind w:firstLine="720" w:firstLineChars="0"/>
        <w:jc w:val="right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Таблица 1. Поля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</w:t>
      </w:r>
    </w:p>
    <w:tbl>
      <w:tblPr>
        <w:tblStyle w:val="14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Имя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Предмет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qual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Квалификация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Цена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за час занятия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Рейтинг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</w:tbl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Node:</w:t>
      </w:r>
    </w:p>
    <w:p>
      <w:pPr>
        <w:ind w:firstLine="720" w:firstLineChars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. Поля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</w:t>
      </w:r>
    </w:p>
    <w:tbl>
      <w:tblPr>
        <w:tblStyle w:val="14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</w:rPr>
              <w:t>tutor_elem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следующую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info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tutor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Вложенная структура с информацией об объекте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Head:</w:t>
      </w:r>
    </w:p>
    <w:p>
      <w:pPr>
        <w:ind w:firstLine="720" w:firstLineChars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. Поля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</w:t>
      </w:r>
    </w:p>
    <w:tbl>
      <w:tblPr>
        <w:tblStyle w:val="14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Количество узлов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на 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адрес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последнего элемент в списке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определяется введенны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м пользователем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числом от 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до 5, обозначающим номер предмета: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1. Maths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2. Computer science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3. English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4. Russian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5. Physics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следующую иерархию: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1 - Ввод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2 - Вывод исходных данные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3 - Действия с базой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4 - Сортировка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5 - Вывод отсортированных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6 - Справка</w:t>
      </w:r>
    </w:p>
    <w:p>
      <w:pPr>
        <w:pStyle w:val="23"/>
        <w:spacing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0 - Выход</w:t>
      </w:r>
    </w:p>
    <w:p>
      <w:pPr>
        <w:spacing w:after="0" w:line="360" w:lineRule="auto"/>
        <w:ind w:firstLine="424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line="360" w:lineRule="auto"/>
        <w:rPr>
          <w:lang w:val="ru-RU"/>
        </w:rPr>
      </w:pPr>
      <w:bookmarkStart w:id="10" w:name="_Toc1643"/>
      <w:bookmarkStart w:id="11" w:name="_Toc10893"/>
      <w:r>
        <w:rPr>
          <w:lang w:val="ru-RU"/>
        </w:rPr>
        <w:t>3. Контрольные примеры</w:t>
      </w:r>
      <w:bookmarkEnd w:id="10"/>
      <w:bookmarkEnd w:id="11"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4"/>
        <w:tblpPr w:leftFromText="180" w:rightFromText="180" w:vertAnchor="text" w:horzAnchor="page" w:tblpX="1946" w:tblpY="155"/>
        <w:tblOverlap w:val="never"/>
        <w:tblW w:w="8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872"/>
        <w:gridCol w:w="1176"/>
        <w:gridCol w:w="744"/>
        <w:gridCol w:w="1176"/>
        <w:gridCol w:w="912"/>
        <w:gridCol w:w="1560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479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2" w:name="_Toc12110"/>
            <w:r>
              <w:rPr>
                <w:vertAlign w:val="baseline"/>
                <w:lang w:val="ru-RU"/>
              </w:rPr>
              <w:t>№</w:t>
            </w:r>
            <w:bookmarkEnd w:id="12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3" w:name="_Toc28845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3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bookmarkStart w:id="14" w:name="_Toc13846"/>
            <w:r>
              <w:rPr>
                <w:vertAlign w:val="baseline"/>
                <w:lang w:val="ru-RU"/>
              </w:rPr>
              <w:t>Критерии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56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5" w:name="_Toc8185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  <w:bookmarkEnd w:id="15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6" w:name="_Toc28646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6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7" w:name="_Toc25488"/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  <w:bookmarkEnd w:id="17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8" w:name="_Toc31152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  <w:bookmarkEnd w:id="18"/>
          </w:p>
        </w:tc>
        <w:tc>
          <w:tcPr>
            <w:tcW w:w="15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9" w:name="_Toc20897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  <w:bookmarkEnd w:id="19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20" w:name="_Toc29132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20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21" w:name="_Toc29829"/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  <w:bookmarkEnd w:id="21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22" w:name="_Toc28958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3" w:name="_Toc862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2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4" w:name="_Toc16064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24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5" w:name="_Toc1365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2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6" w:name="_Toc6595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26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7" w:name="_Toc16277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27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28" w:name="_Toc459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Вывод</w:t>
            </w:r>
            <w:bookmarkEnd w:id="2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9" w:name="_Toc22691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29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0" w:name="_Toc2860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3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1" w:name="_Toc1524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31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2" w:name="_Toc2785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3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3" w:name="_Toc77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33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4" w:name="_Toc1889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34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35" w:name="_Toc699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35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36" w:name="_Toc29504"/>
            <w:r>
              <w:rPr>
                <w:rFonts w:hint="default"/>
                <w:vertAlign w:val="baseline"/>
                <w:lang w:val="ru-RU"/>
              </w:rPr>
              <w:t>-</w:t>
            </w:r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37" w:name="_Toc18150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37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8" w:name="_Toc1402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3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9" w:name="_Toc2235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39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0" w:name="_Toc2125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4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1" w:name="_Toc3227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41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2" w:name="_Toc1637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42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43" w:name="_Toc6408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43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44" w:name="_Toc14945"/>
            <w:r>
              <w:rPr>
                <w:rFonts w:hint="default"/>
                <w:vertAlign w:val="baseline"/>
                <w:lang w:val="ru-RU"/>
              </w:rPr>
              <w:t>-</w:t>
            </w:r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45" w:name="_Toc30191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45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6" w:name="_Toc1354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4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7" w:name="_Toc2912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47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8" w:name="_Toc866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4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9" w:name="_Toc866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49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0" w:name="_Toc2570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50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51" w:name="_Toc14997"/>
            <w:r>
              <w:rPr>
                <w:rFonts w:hint="default"/>
                <w:vertAlign w:val="baseline"/>
                <w:lang w:val="ru-RU"/>
              </w:rPr>
              <w:t>-</w:t>
            </w:r>
            <w:bookmarkEnd w:id="51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52" w:name="_Toc28036"/>
            <w:r>
              <w:rPr>
                <w:rFonts w:hint="default"/>
                <w:vertAlign w:val="baseline"/>
                <w:lang w:val="ru-RU"/>
              </w:rPr>
              <w:t>-</w:t>
            </w:r>
            <w:bookmarkEnd w:id="5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53" w:name="_Toc18342"/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  <w:bookmarkEnd w:id="53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4" w:name="_Toc2633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  <w:bookmarkEnd w:id="54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5" w:name="_Toc1150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  <w:bookmarkEnd w:id="5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6" w:name="_Toc1059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56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7" w:name="_Toc2314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57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58" w:name="_Toc23995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bookmarkStart w:id="59" w:name="_Toc13344"/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  <w:bookmarkEnd w:id="59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0" w:name="_Toc2584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  <w:bookmarkEnd w:id="6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1" w:name="_Toc3064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  <w:bookmarkEnd w:id="61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2" w:name="_Toc1951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  <w:bookmarkEnd w:id="6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3" w:name="_Toc2941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63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4" w:name="_Toc2922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  <w:bookmarkEnd w:id="64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5" w:name="_Toc15036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  <w:bookmarkEnd w:id="65"/>
          </w:p>
        </w:tc>
      </w:tr>
    </w:tbl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4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66" w:name="_Toc28018"/>
            <w:r>
              <w:rPr>
                <w:vertAlign w:val="baseline"/>
                <w:lang w:val="ru-RU"/>
              </w:rPr>
              <w:t>№</w:t>
            </w:r>
            <w:bookmarkEnd w:id="66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7" w:name="_Toc20876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67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8" w:name="_Toc2945"/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Действия с базой данных</w:t>
            </w:r>
            <w:bookmarkEnd w:id="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ru-RU"/>
              </w:rPr>
              <w:t>Удалить структуру 2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bookmarkStart w:id="69" w:name="_Toc23052"/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Поменять местами структуры 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и 3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;</w:t>
            </w:r>
            <w:bookmarkEnd w:id="69"/>
          </w:p>
          <w:p>
            <w:pPr>
              <w:rPr>
                <w:b w:val="0"/>
                <w:bCs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0" w:name="_Toc11165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7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1" w:name="_Toc10241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71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2" w:name="_Toc9595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7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3" w:name="_Toc1722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73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4" w:name="_Toc730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74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75" w:name="_Toc2262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Порядок вывода структур</w:t>
            </w:r>
            <w:bookmarkEnd w:id="7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76" w:name="_Toc28453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76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7" w:name="_Toc1058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7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8" w:name="_Toc1010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78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9" w:name="_Toc2804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7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0" w:name="_Toc1793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80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1" w:name="_Toc1449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81"/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82" w:name="_Toc1433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</w:t>
            </w:r>
            <w:bookmarkEnd w:id="82"/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83" w:name="_Toc466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3, 1, 2</w:t>
            </w:r>
            <w:bookmarkEnd w:id="8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84" w:name="_Toc8543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84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5" w:name="_Toc2601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8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6" w:name="_Toc880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86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7" w:name="_Toc2973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8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8" w:name="_Toc1442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88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9" w:name="_Toc249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89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90" w:name="_Toc7471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90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1" w:name="_Toc2648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9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2" w:name="_Toc2656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92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3" w:name="_Toc1703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9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4" w:name="_Toc2962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94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5" w:name="_Toc2418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95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 w:ascii="Arial" w:hAnsi="Arial" w:eastAsia="Arial" w:cs="Arial"/>
          <w:lang w:val="en-US"/>
        </w:rPr>
      </w:pPr>
    </w:p>
    <w:p>
      <w:pPr>
        <w:jc w:val="center"/>
        <w:outlineLvl w:val="0"/>
        <w:rPr>
          <w:rFonts w:eastAsia="Calibri" w:cs="Times New Roman"/>
          <w:sz w:val="28"/>
          <w:szCs w:val="28"/>
        </w:rPr>
      </w:pPr>
      <w:r>
        <w:rPr>
          <w:lang w:val="ru-RU"/>
        </w:rPr>
        <w:br w:type="page"/>
      </w:r>
      <w:bookmarkStart w:id="96" w:name="_Toc6950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4. Краткое описание алгоритма</w:t>
      </w:r>
      <w:bookmarkEnd w:id="96"/>
    </w:p>
    <w:p>
      <w:pPr>
        <w:pStyle w:val="23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Начало программы.</w:t>
      </w:r>
    </w:p>
    <w:p>
      <w:pPr>
        <w:pStyle w:val="23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№1. </w:t>
      </w:r>
      <w:r>
        <w:rPr>
          <w:rFonts w:eastAsia="Consolas" w:cs="Times New Roman"/>
          <w:color w:val="000000"/>
          <w:sz w:val="28"/>
          <w:szCs w:val="28"/>
        </w:rPr>
        <w:t>Вывод меню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на экран</w:t>
      </w:r>
      <w:r>
        <w:rPr>
          <w:rFonts w:eastAsia="Consolas" w:cs="Times New Roman"/>
          <w:color w:val="000000"/>
          <w:sz w:val="28"/>
          <w:szCs w:val="28"/>
        </w:rPr>
        <w:t>.</w:t>
      </w:r>
    </w:p>
    <w:p>
      <w:pPr>
        <w:pStyle w:val="23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№2. </w:t>
      </w:r>
      <w:r>
        <w:rPr>
          <w:rFonts w:eastAsia="Consolas" w:cs="Times New Roman"/>
          <w:color w:val="000000"/>
          <w:sz w:val="28"/>
          <w:szCs w:val="28"/>
        </w:rPr>
        <w:t xml:space="preserve">Выбор пользователем </w:t>
      </w:r>
      <w:r>
        <w:rPr>
          <w:rFonts w:eastAsia="Consolas" w:cs="Times New Roman"/>
          <w:color w:val="000000"/>
          <w:sz w:val="28"/>
          <w:szCs w:val="28"/>
          <w:lang w:val="ru-RU"/>
        </w:rPr>
        <w:t>одного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из </w:t>
      </w:r>
      <w:r>
        <w:rPr>
          <w:rFonts w:eastAsia="Consolas" w:cs="Times New Roman"/>
          <w:color w:val="000000"/>
          <w:sz w:val="28"/>
          <w:szCs w:val="28"/>
        </w:rPr>
        <w:t>пункт</w:t>
      </w:r>
      <w:r>
        <w:rPr>
          <w:rFonts w:eastAsia="Consolas" w:cs="Times New Roman"/>
          <w:color w:val="000000"/>
          <w:sz w:val="28"/>
          <w:szCs w:val="28"/>
          <w:lang w:val="ru-RU"/>
        </w:rPr>
        <w:t>ов</w:t>
      </w:r>
      <w:r>
        <w:rPr>
          <w:rFonts w:eastAsia="Consolas" w:cs="Times New Roman"/>
          <w:color w:val="000000"/>
          <w:sz w:val="28"/>
          <w:szCs w:val="28"/>
        </w:rPr>
        <w:t xml:space="preserve"> меню.</w:t>
      </w:r>
    </w:p>
    <w:p>
      <w:pPr>
        <w:pStyle w:val="23"/>
        <w:spacing w:line="360" w:lineRule="auto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</w:t>
      </w:r>
      <w:r>
        <w:rPr>
          <w:rFonts w:hint="default" w:ascii="Times New Roman" w:hAnsi="Times New Roman" w:eastAsia="Calibri" w:cs="Times New Roman"/>
          <w:sz w:val="28"/>
          <w:szCs w:val="28"/>
        </w:rPr>
        <w:t xml:space="preserve">3.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1 - Ввод исходных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Переход к шагу 4.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2 - Вывод исходных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Переход к шагу 4.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3 - Действия с базой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Переход к шагу 4.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4 - Сортировка исходных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Переход к шагу 4.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5 - Вывод отсортированных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Переход к шагу 4.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6 - Справка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Переход к шагу 4.</w:t>
      </w:r>
    </w:p>
    <w:p>
      <w:pPr>
        <w:pStyle w:val="23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0 - Выход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Переход к шагу 4.</w:t>
      </w:r>
    </w:p>
    <w:p>
      <w:pPr>
        <w:pStyle w:val="23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</w:rPr>
        <w:t>Шаг №</w:t>
      </w:r>
      <w:r>
        <w:rPr>
          <w:rFonts w:hint="default" w:eastAsia="Calibri" w:cs="Times New Roman"/>
          <w:sz w:val="28"/>
          <w:szCs w:val="28"/>
          <w:lang w:val="ru-RU"/>
        </w:rPr>
        <w:t>4.</w:t>
      </w:r>
      <w:r>
        <w:rPr>
          <w:rFonts w:eastAsia="Calibri" w:cs="Times New Roman"/>
          <w:sz w:val="28"/>
          <w:szCs w:val="28"/>
        </w:rPr>
        <w:t xml:space="preserve"> Если пользователь не захотел выйти</w:t>
      </w:r>
      <w:r>
        <w:rPr>
          <w:rFonts w:hint="default" w:eastAsia="Calibri" w:cs="Times New Roman"/>
          <w:sz w:val="28"/>
          <w:szCs w:val="28"/>
          <w:lang w:val="ru-RU"/>
        </w:rPr>
        <w:t xml:space="preserve"> - </w:t>
      </w:r>
      <w:r>
        <w:rPr>
          <w:rFonts w:eastAsia="Calibri" w:cs="Times New Roman"/>
          <w:sz w:val="28"/>
          <w:szCs w:val="28"/>
        </w:rPr>
        <w:t>переход к шагу 1</w:t>
      </w:r>
      <w:r>
        <w:rPr>
          <w:rFonts w:hint="default" w:eastAsia="Calibri" w:cs="Times New Roman"/>
          <w:sz w:val="28"/>
          <w:szCs w:val="28"/>
          <w:lang w:val="ru-RU"/>
        </w:rPr>
        <w:t>, иначе конец программы.</w:t>
      </w:r>
    </w:p>
    <w:p>
      <w:pPr>
        <w:pStyle w:val="23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>Конец.</w:t>
      </w:r>
    </w:p>
    <w:p>
      <w:pPr>
        <w:rPr>
          <w:lang w:val="ru-RU"/>
        </w:rPr>
      </w:pP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97" w:name="_Toc18107"/>
      <w:r>
        <w:rPr>
          <w:lang w:val="ru-RU"/>
        </w:rPr>
        <w:t>5. Структура вызова функций</w:t>
      </w:r>
      <w:bookmarkEnd w:id="97"/>
    </w:p>
    <w:p>
      <w:pPr>
        <w:pStyle w:val="4"/>
        <w:keepNext/>
        <w:jc w:val="right"/>
        <w:rPr>
          <w:rFonts w:hint="default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Структура вызова функций</w:t>
      </w:r>
    </w:p>
    <w:p>
      <w:pPr>
        <w:pStyle w:val="2"/>
        <w:spacing w:line="360" w:lineRule="auto"/>
        <w:jc w:val="center"/>
        <w:rPr>
          <w:lang w:val="ru-RU"/>
        </w:rPr>
      </w:pPr>
      <w:bookmarkStart w:id="98" w:name="_Toc22134"/>
      <w:r>
        <w:rPr>
          <w:lang w:val="ru-RU"/>
        </w:rPr>
        <w:drawing>
          <wp:inline distT="0" distB="0" distL="114300" distR="114300">
            <wp:extent cx="5927090" cy="1489710"/>
            <wp:effectExtent l="0" t="0" r="1270" b="3810"/>
            <wp:docPr id="3" name="Изображение 3" descr="struct_main_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truct_main_1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 w:type="page"/>
      </w:r>
      <w:r>
        <w:rPr>
          <w:lang w:val="ru-RU"/>
        </w:rPr>
        <w:t>6. Функции</w:t>
      </w:r>
      <w:bookmarkEnd w:id="98"/>
    </w:p>
    <w:p>
      <w:pPr>
        <w:pStyle w:val="3"/>
        <w:rPr>
          <w:rFonts w:hint="default"/>
          <w:lang w:val="en-US"/>
        </w:rPr>
      </w:pPr>
      <w:bookmarkStart w:id="99" w:name="_Toc2436"/>
      <w:r>
        <w:rPr>
          <w:lang w:val="ru-RU"/>
        </w:rPr>
        <w:t xml:space="preserve">6.1 </w:t>
      </w: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>main</w:t>
      </w:r>
      <w:bookmarkEnd w:id="9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main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Q3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подменю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пункта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, вводимый с клавиатуры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 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utput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азатель на новую голову списка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представлена на рисунке 2.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drawing>
          <wp:inline distT="0" distB="0" distL="114300" distR="114300">
            <wp:extent cx="3340100" cy="9247505"/>
            <wp:effectExtent l="0" t="0" r="12700" b="3175"/>
            <wp:docPr id="1" name="Изображение 1" descr="лаба2лис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лаба2лист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92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3373755" cy="4667250"/>
            <wp:effectExtent l="0" t="0" r="9525" b="11430"/>
            <wp:docPr id="2" name="Изображение 2" descr="лаба2лис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лаба2лист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Схема алгоритма</w:t>
      </w:r>
    </w:p>
    <w:p>
      <w:pP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sectPr>
          <w:footerReference r:id="rId3" w:type="default"/>
          <w:pgSz w:w="11906" w:h="16837"/>
          <w:pgMar w:top="1134" w:right="851" w:bottom="1134" w:left="1701" w:header="720" w:footer="720" w:gutter="0"/>
          <w:cols w:space="720" w:num="1"/>
          <w:titlePg/>
        </w:sectPr>
      </w:pPr>
    </w:p>
    <w:p>
      <w:pPr>
        <w:pStyle w:val="3"/>
        <w:spacing w:line="360" w:lineRule="auto"/>
        <w:jc w:val="center"/>
        <w:rPr>
          <w:lang w:val="ru-RU"/>
        </w:rPr>
      </w:pPr>
      <w:bookmarkStart w:id="100" w:name="_Toc15497"/>
      <w:r>
        <w:rPr>
          <w:lang w:val="ru-RU"/>
        </w:rPr>
        <w:t xml:space="preserve">6.2 Функция </w:t>
      </w:r>
      <w:r>
        <w:t>get</w:t>
      </w:r>
      <w:r>
        <w:rPr>
          <w:lang w:val="ru-RU"/>
        </w:rPr>
        <w:t>_</w:t>
      </w:r>
      <w:r>
        <w:t>string</w:t>
      </w:r>
      <w:bookmarkEnd w:id="100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spacing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ввода строки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char *get_string();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bCs/>
          <w:sz w:val="28"/>
          <w:szCs w:val="28"/>
        </w:rPr>
        <w:t>= get_string();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get_string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первый символ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символа строки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01" w:name="_Toc9754"/>
      <w:r>
        <w:rPr>
          <w:lang w:val="ru-RU"/>
        </w:rPr>
        <w:t xml:space="preserve">6.3 Функция </w:t>
      </w:r>
      <w:r>
        <w:t>get</w:t>
      </w:r>
      <w:r>
        <w:rPr>
          <w:lang w:val="ru-RU"/>
        </w:rPr>
        <w:t>_</w:t>
      </w:r>
      <w:r>
        <w:t>int</w:t>
      </w:r>
      <w:bookmarkEnd w:id="101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get_int();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get_int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02" w:name="_Toc27640"/>
      <w:r>
        <w:rPr>
          <w:lang w:val="ru-RU"/>
        </w:rPr>
        <w:t xml:space="preserve">6.4 Функция </w:t>
      </w:r>
      <w:r>
        <w:t>get</w:t>
      </w:r>
      <w:r>
        <w:rPr>
          <w:lang w:val="ru-RU"/>
        </w:rPr>
        <w:t>_</w:t>
      </w:r>
      <w:r>
        <w:t>float</w:t>
      </w:r>
      <w:bookmarkEnd w:id="102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get_float(void)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get_float();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get_float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float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103" w:name="_Toc13148"/>
      <w:r>
        <w:rPr>
          <w:lang w:val="ru-RU"/>
        </w:rPr>
        <w:t>6.</w:t>
      </w:r>
      <w:r>
        <w:t>5</w:t>
      </w:r>
      <w:r>
        <w:rPr>
          <w:lang w:val="ru-RU"/>
        </w:rPr>
        <w:t xml:space="preserve"> Функция </w:t>
      </w:r>
      <w:r>
        <w:t>get</w:t>
      </w:r>
      <w:r>
        <w:rPr>
          <w:lang w:val="ru-RU"/>
        </w:rPr>
        <w:t>_</w:t>
      </w:r>
      <w:r>
        <w:rPr>
          <w:rFonts w:hint="default"/>
          <w:lang w:val="en-US"/>
        </w:rPr>
        <w:t>subject</w:t>
      </w:r>
      <w:bookmarkEnd w:id="103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выбора категории пользователем.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har *get_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get_subject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выбранный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пользователем предмет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конец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выбранного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цикла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04" w:name="_Toc28709"/>
      <w:r>
        <w:rPr>
          <w:lang w:val="ru-RU"/>
        </w:rPr>
        <w:t>6.</w:t>
      </w:r>
      <w:r>
        <w:t>6</w:t>
      </w:r>
      <w:r>
        <w:rPr>
          <w:lang w:val="ru-RU"/>
        </w:rPr>
        <w:t xml:space="preserve"> Функция </w:t>
      </w:r>
      <w:r>
        <w:t>add</w:t>
      </w:r>
      <w:r>
        <w:rPr>
          <w:lang w:val="ru-RU"/>
        </w:rPr>
        <w:t>_</w:t>
      </w:r>
      <w:r>
        <w:t>item</w:t>
      </w:r>
      <w:bookmarkEnd w:id="10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добавления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новой структуры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*add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dd_item(data +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Cs/>
          <w:sz w:val="28"/>
          <w:szCs w:val="28"/>
        </w:rPr>
        <w:t>(*count) -1);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add_item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конца строки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105" w:name="_Toc10015"/>
      <w:r>
        <w:rPr>
          <w:lang w:val="ru-RU"/>
        </w:rPr>
        <w:t xml:space="preserve">6.7 Функция </w:t>
      </w:r>
      <w:r>
        <w:rPr>
          <w:rFonts w:hint="default"/>
          <w:lang w:val="en-US"/>
        </w:rPr>
        <w:t>make_head</w:t>
      </w:r>
      <w:bookmarkEnd w:id="10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Инициализация головы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c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писка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Head *make_head();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make_head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ph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</w:tbl>
    <w:p>
      <w:pPr>
        <w:pStyle w:val="3"/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bookmarkStart w:id="106" w:name="_Toc1954"/>
      <w:bookmarkStart w:id="107" w:name="_Toc36047715"/>
      <w:r>
        <w:rPr>
          <w:rFonts w:hint="default"/>
          <w:lang w:val="en-US"/>
        </w:rPr>
        <w:t xml:space="preserve">6.8 </w:t>
      </w:r>
      <w:r>
        <w:rPr>
          <w:lang w:val="ru-RU"/>
        </w:rPr>
        <w:t>Функция</w:t>
      </w:r>
      <w:r>
        <w:rPr>
          <w:rFonts w:hint="default"/>
          <w:lang w:val="en-US"/>
        </w:rPr>
        <w:t xml:space="preserve"> create_node</w:t>
      </w:r>
      <w:bookmarkEnd w:id="106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Создание элемента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*create_node()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 = create_node();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reate_node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08" w:name="_Toc11635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add_first</w:t>
      </w:r>
      <w:bookmarkEnd w:id="108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начало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*add_first(Head*,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add_first(my_head,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add_first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09" w:name="_Toc7907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6.10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add_last</w:t>
      </w:r>
      <w:bookmarkEnd w:id="10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конец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*add_last(Head*,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add_last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0" w:name="_Toc14106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insert</w:t>
      </w:r>
      <w:bookmarkEnd w:id="110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en-US"/>
        </w:rPr>
        <w:t>Вставка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 xml:space="preserve"> элемента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в 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произвольное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место 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списка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insert(Head*,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insert(HEAD, 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insert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вставки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1" w:name="_Toc1058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swap</w:t>
      </w:r>
      <w:bookmarkEnd w:id="111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Перестановка двух элементов в списке.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swap(Head 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swap(HEAD);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swap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p-one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p-two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buff-one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первого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buff-two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второго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первого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second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второго элемента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2" w:name="_Toc24759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remove_node</w:t>
      </w:r>
      <w:bookmarkEnd w:id="112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Удалить выбранный элемент из списка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remove_node(Head*)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remove_node(HEAD);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remove_node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элемента, который необходимо удалить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Символ, вводимый пользователем с клавиатуры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</w:tbl>
    <w:p>
      <w:pPr>
        <w:rPr>
          <w:rFonts w:hint="default"/>
          <w:lang w:val="en-US"/>
        </w:rPr>
      </w:pPr>
    </w:p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3" w:name="_Toc5195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copy_node</w:t>
      </w:r>
      <w:bookmarkEnd w:id="113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Копирование элемента.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*copy_node(Node*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add_last(NEW_HEAD, copy_node(p));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copy_node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4" w:name="_Toc8323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6.15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clean_node</w:t>
      </w:r>
      <w:bookmarkEnd w:id="11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Очистка памяти для одной записи.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*clean_node(Node*);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clean_node(p);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clean_node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удаляемого элемента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5" w:name="_Toc10869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6.16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clean_list</w:t>
      </w:r>
      <w:bookmarkEnd w:id="11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чистка памяти под список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Head *clean_list(Head*);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clean_list(NEW_HEAD);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clean_list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Временная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16" w:name="_Toc22144"/>
      <w:r>
        <w:rPr>
          <w:lang w:val="ru-RU"/>
        </w:rPr>
        <w:t>6.</w:t>
      </w:r>
      <w:r>
        <w:rPr>
          <w:rFonts w:hint="default"/>
          <w:lang w:val="ru-RU"/>
        </w:rPr>
        <w:t>17</w:t>
      </w:r>
      <w:r>
        <w:rPr>
          <w:lang w:val="ru-RU"/>
        </w:rPr>
        <w:t xml:space="preserve"> Функция </w:t>
      </w:r>
      <w:bookmarkEnd w:id="107"/>
      <w:r>
        <w:t>print_</w:t>
      </w:r>
      <w:r>
        <w:rPr>
          <w:rFonts w:hint="default"/>
          <w:lang w:val="en-US"/>
        </w:rPr>
        <w:t>tutor</w:t>
      </w:r>
      <w:r>
        <w:t>s</w:t>
      </w:r>
      <w:bookmarkEnd w:id="116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Печать списка в виде таблицы.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print_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</w:t>
      </w:r>
      <w:r>
        <w:rPr>
          <w:rFonts w:ascii="Times New Roman" w:hAnsi="Times New Roman" w:cs="Times New Roman"/>
          <w:bCs/>
          <w:sz w:val="28"/>
          <w:szCs w:val="28"/>
        </w:rPr>
        <w:t>s(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, int)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print_tutors(data, k);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print_tutors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Хранит текущий элемент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казатель на голову</w:t>
            </w:r>
          </w:p>
        </w:tc>
      </w:tr>
    </w:tbl>
    <w:p>
      <w:pPr>
        <w:pStyle w:val="3"/>
        <w:spacing w:after="0" w:line="360" w:lineRule="auto"/>
        <w:jc w:val="center"/>
        <w:rPr>
          <w:lang w:val="ru-RU"/>
        </w:rPr>
      </w:pPr>
      <w:r>
        <w:rPr>
          <w:lang w:val="ru-RU"/>
        </w:rPr>
        <w:br w:type="page"/>
      </w:r>
      <w:bookmarkStart w:id="117" w:name="_Toc13223"/>
      <w:r>
        <w:rPr>
          <w:sz w:val="28"/>
          <w:szCs w:val="28"/>
          <w:lang w:val="ru-RU"/>
        </w:rPr>
        <w:t>6.</w:t>
      </w:r>
      <w:r>
        <w:rPr>
          <w:rFonts w:hint="default"/>
          <w:sz w:val="28"/>
          <w:szCs w:val="28"/>
          <w:lang w:val="ru-RU"/>
        </w:rPr>
        <w:t>18</w:t>
      </w:r>
      <w:r>
        <w:rPr>
          <w:sz w:val="28"/>
          <w:szCs w:val="28"/>
          <w:lang w:val="ru-RU"/>
        </w:rPr>
        <w:t xml:space="preserve"> Функция </w:t>
      </w:r>
      <w:r>
        <w:rPr>
          <w:sz w:val="28"/>
          <w:szCs w:val="28"/>
        </w:rPr>
        <w:t>selected</w:t>
      </w:r>
      <w:bookmarkEnd w:id="117"/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сортировки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 заданным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критериям.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bCs/>
          <w:sz w:val="28"/>
          <w:szCs w:val="28"/>
        </w:rPr>
        <w:t xml:space="preserve"> *selected(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Head*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</w:rPr>
        <w:t>NEW_HEAD = selected(HEAD);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selected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 новую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maxPrice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суммы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minRating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ритерий рейтинга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критерий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 голову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8" w:name="_Toc31629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sort</w:t>
      </w:r>
      <w:bookmarkEnd w:id="118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Сортировка списка по произвольному полю.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sort(Head 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sort(HEAD);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sort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decrease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Флаг сортировки по возрастанию/убыванию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второго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Временная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type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Тип поля, по которому сортируется список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rFonts w:hint="default"/>
          <w:lang w:val="en-US"/>
        </w:rPr>
      </w:pPr>
      <w:bookmarkStart w:id="119" w:name="_Toc15419"/>
      <w:r>
        <w:rPr>
          <w:lang w:val="ru-RU"/>
        </w:rPr>
        <w:t>6.</w:t>
      </w:r>
      <w:r>
        <w:rPr>
          <w:rFonts w:hint="default"/>
          <w:lang w:val="ru-RU"/>
        </w:rPr>
        <w:t>20</w:t>
      </w:r>
      <w:r>
        <w:rPr>
          <w:lang w:val="ru-RU"/>
        </w:rPr>
        <w:t xml:space="preserve"> Функция </w:t>
      </w:r>
      <w:r>
        <w:rPr>
          <w:rFonts w:hint="default"/>
          <w:lang w:val="en-US"/>
        </w:rPr>
        <w:t>compare</w:t>
      </w:r>
      <w:bookmarkEnd w:id="11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Сравнение двух элементов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int compare(Node *left, Node *right, int type);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compare(buff, p, type);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compare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right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«Правый» элемент сравнения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left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«Левый» элемент сравнения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Тип поля, по которому сортируется список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20" w:name="_Toc19907"/>
      <w:r>
        <w:rPr>
          <w:lang w:val="ru-RU"/>
        </w:rPr>
        <w:t>6.</w:t>
      </w:r>
      <w:r>
        <w:rPr>
          <w:rFonts w:hint="default"/>
          <w:lang w:val="en-US"/>
        </w:rPr>
        <w:t>21</w:t>
      </w:r>
      <w:r>
        <w:rPr>
          <w:lang w:val="ru-RU"/>
        </w:rPr>
        <w:t xml:space="preserve"> Функция </w:t>
      </w:r>
      <w:r>
        <w:t>Menu</w:t>
      </w:r>
      <w:bookmarkEnd w:id="120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меню.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nt</w:t>
      </w:r>
      <w:r>
        <w:rPr>
          <w:rFonts w:ascii="Times New Roman" w:hAnsi="Times New Roman" w:cs="Times New Roman"/>
          <w:bCs/>
          <w:sz w:val="28"/>
          <w:szCs w:val="28"/>
        </w:rPr>
        <w:t xml:space="preserve"> Menu();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Menu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меню, выбираемый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пользователем</w:t>
            </w:r>
          </w:p>
        </w:tc>
      </w:tr>
    </w:tbl>
    <w:p>
      <w:pPr>
        <w:pStyle w:val="3"/>
        <w:jc w:val="left"/>
        <w:outlineLvl w:val="9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121" w:name="_Toc2149"/>
      <w:bookmarkStart w:id="122" w:name="_Toc1645"/>
      <w:r>
        <w:rPr>
          <w:lang w:val="ru-RU"/>
        </w:rPr>
        <w:t>8. Текст программы</w:t>
      </w:r>
      <w:bookmarkEnd w:id="121"/>
      <w:bookmarkEnd w:id="122"/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#define _CRT_SECURE_NO_WARNINGS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&lt;locale.h&gt;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&lt;stdlib.h&gt;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&lt;malloc.h&gt;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&lt;conio.h&gt;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&lt;string.h&gt;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&lt;windows.h&gt;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#define MAXLEN 24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const char *subjects[] = {"Maths" , "Computer science", "English", "Russian", "Physics"};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// Описание полей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*name; // Имя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*subject; // Предмет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price; // Цена за час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qual; // Квалификация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float rating; // рейтинг преподавателя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tutor; // Информация о репетиторе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 tutor_elem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tutor info;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struct tutor_elem *next;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Node; // Элемент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count;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*last;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Head; // Головаодносвязного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Получение валидных значений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*get_string(); // Получение строки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get_int(); // Получение целого числа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get_float(); // ПОлучение числа с плавающей запятой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*get_subject(); // Получение учебного предмета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Работа со списком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*list); // Заполнение информационных полей у репетитора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*make_head(); // Инициализация головы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*create_node(); // Создать элемент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*add_first(Head *my_head, Node *new_node); // Добавить элемент в начало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*add_last(Head *my_head, Node *new_node); // Добавить элемент в конец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insert(Head *my_head, Node *new_node); // Вставка в произвольное место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swap(Head *HEAD, int first, int second); // Перестановка двух элементов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compare(Node *left, Node *right, int type); // Сравнение двух элементов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sort(Head *HEAD); // Сортировка списка по произвольному полю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remove_node(Head *my_head); // Удаление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*copy_node(Node *NODE); // Копирование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print_tutors(Head *my_head); // Печать списка в виде таблицы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*selected(Head *my_head); // Процесс фильтрации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*clean_node(Node *); // Очистка памяти для одной записи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*clean_list(Head *HEAD); // Очистить память под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Интерфейс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Menu(); // Вывод меню и выбор его пункта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Help(); // Справка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main()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*HEAD = NULL, *NEW_HEAD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= make_head();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Q, Q3, output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first, second;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Q = Menu(0);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switch 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1:     //input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output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(HEAD-&gt;count) // Если перезаписываем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clean_list(HEAD);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(NEW_HEAD)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NEW_HEAD = clean_list(NEW_HEAD);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HEAD-&gt;count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HEAD-&gt;first=NULL;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HEAD-&gt;last=NULL;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printf("Press 1 - Add node to start, 2 - Add node to end, 3 - Insert node\nPress Enter to stop\n");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(c != 13 &amp;&amp; (c&gt;=49 &amp;&amp; c&lt;=51)) p = create_node();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switch (c)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49: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add_first(HEAD,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50: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add_last(HEAD,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51: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insert(HEAD,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13: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printf("Successful input.\n");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puts("Error,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 while (c != 13);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2:     //output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print_tutors(HEAD);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print!\n");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 != 0)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Q3 = Menu(3);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switch (Q3)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if (HEAD-&gt;count &gt;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printf("Enter first item number [from 1 to %d]: ", 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first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printf("Enter second item number [from 1 to %d]: ", 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second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if (first&gt;second)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    puts("The first number must be less that the second.");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} while (first&lt;1 || second&gt;HEAD-&gt;count || first&gt;=second);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swap(HEAD, first, second);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puts("Once more swap? Press Enter - No, press any key - Yes");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} while (c != 13);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Q3=0;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puts("The list must have more than one item.");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2: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remove_node(HEAD);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sort(HEAD);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Q3=0;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puts("Try again!");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 while (Q3 != 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actions!\n");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4:     //process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(NEW_HEAD)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NEW_HEAD = clean_list(NEW_HEAD);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NEW_HEAD = selected(HEAD);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output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process!\n");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5:     //output result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(output)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(NEW_HEAD-&gt;count) print_tutors(NEW_HEAD);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printf("Tutors not found.\n");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processed data to output!\n");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6:     //help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Help();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0:     //exit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printf("Good buy, see you soon!\n");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printf("Error! Try again!\n");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system("pause");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// Очистка всего мусора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= clean_list(HEAD);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(NEW_HEAD)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NEW_HEAD = clean_list(NEW_HEAD);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 // Функция получения строки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c, *string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i &lt; MAXLEN-1) string[i++] =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string[i] = '\0';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(i &lt; 1) printf("Error. You entered empty string.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(i &lt;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(i &gt;= MAXLEN-1)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string;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  // Функция получения целого числа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temp,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"%d%c",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 // Функция получения числа с плавающей запятой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"%f%c",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 // Функция выбора Учебного предмета из заданных заранее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*choice = NULL,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q,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i&lt;(int)sizeof(subjects)/sizeof(char*);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printf("%d. %s\n", i+1, subjects[i]);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(q &lt;= 0 || q &gt; (int)sizeof(subjects)/sizeof(char*))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printf("This item doesn't exist.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 &lt;= 0 || q &gt; (int)sizeof(subjects)/sizeof(char*));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printf("Your chosen %s\n", choice = subjects[q-1]);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choice;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*list) // Добавить элемент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list-&gt;name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list-&gt;subject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(list-&gt;subject &amp;&amp; list-&gt;name)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tutor's name: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list-&gt;name = get_string();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academic subject: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printf("Enter price per 1 hour(RUB):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list-&gt;price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(list-&gt;price&lt;0);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qualifications: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scanf("%c", &amp;(list-&gt;qual));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printf("Enter tutor's rating[From 0 to 5]: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list-&gt;rating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(list-&gt;rating &lt;= 0 || list-&gt;rating &gt; 5);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*make_head() // Инициализация головы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Head *ph=NULL;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ph=(Head*)malloc(sizeof(Head));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if(ph!=NULL)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ph-&gt;count=0;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ph-&gt;first=NULL;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ph-&gt;last=NULL;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return ph;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*create_node() // Создать заполненную запись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*new_node=NULL;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 = (Node*)malloc(sizeof(Node));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add_item(&amp;(new_node-&gt;info));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return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*add_first(Head *my_head, Node *new_node) // Добавить новую запись первой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(!(my_head-&gt;count))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new_node-&gt;next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*add_last(Head *my_head, Node *new_node) // Добавить новую запись последней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(!(my_head-&gt;count))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(my_head-&gt;count)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(my_head-&gt;last)-&gt;next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insert(Head *my_head, Node *new_node) // Вставка в любое место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i, pos;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printf("What position? [From 1 to %d]\n", my_head-&gt;count+1);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pos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(pos &lt; 1 || pos &gt; my_head-&gt;count+1);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(!(my_head-&gt;count)) // Проверка на пустой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 if (pos &gt; 0 &amp;&amp; pos &lt; my_head-&gt;count+2)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(pos==1)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add_first(my_head, new_node);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if (pos == my_head-&gt;count + 1)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add_last(my_head, new_node);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for (i=1; i&lt;pos-1; i++) { // Проматываем до позиции перед вставляемым элементом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new_node-&gt;next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p-&gt;next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swap(Head *HEAD, int first, int second)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*p_one, *p_two;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*buff_one, *buff_two;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p_one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(i=1; i&lt;first-1;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 = p_one-&gt;next; // Получим адрес предыдущего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p_two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(i=1; i&lt;second-1; i++) // Получим адрес предыдущего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 = p_two-&gt;next;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(first !=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 = p_one-&gt;next; // Адрес первого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 = p_two-&gt;next; // Адрес второго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p_one-&gt;next = buff_two;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p_two-&gt;next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 = buff_one-&gt;next;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 = buff_two-&gt;next;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buff_one-&gt;next = 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buff_two-&gt;next = p_one;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(buff_two == HEAD-&gt;last)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HEAD-&gt;last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 = p_two-&gt;next; // Адрес второго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 = p_one; // Адрес первого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HEAD-&gt;first = buff_two;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p_two-&gt;next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 = buff_one-&gt;next;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 = buff_two-&gt;next;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buff_one-&gt;next = 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buff_two-&gt;next = p_one;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(buff_two == HEAD-&gt;last)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HEAD-&gt;last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Возвращает 1, если left&gt;right, -1 - если left&gt;right, 0 - в случае равенства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compare(Node *left, Node *right, int type)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switch (type)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result = strcmp((left-&gt;info).name, (right-&gt;info).name);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2: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result = strcmp((left-&gt;info).subject, (right-&gt;info).subject);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((left-&gt;info).price &gt; (right-&gt;info).price)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((left-&gt;info).price &lt; (right-&gt;info).price)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4: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((left-&gt;info).qual &gt; (right-&gt;info).qual)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((left-&gt;info).qual &lt; (right-&gt;info).qual)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5: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((left-&gt;info).rating &gt; (right-&gt;info).rating)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((left-&gt;info).rating &lt; (right-&gt;info).rating)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sort(Head *HEAD)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i, j, // Параметры цикла для перебора элементов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type; // Тип поля, по которому сортируется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decrease; // По убыванию (==13) или же по возрастанию (!=13)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*p=NULL, *buff=NULL, *temp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the field number to sort[from 1 to 5]\n");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printf("1 - Name, 2 - Subject, 3 - Price, 4 - Qualification, 5 - Rating\n");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type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(type&lt;1 || type&gt;5);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printf("Sort Descending? Press Enter - Yes, any key - Sort Ascending");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decrease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(i=1; i&lt;=HEAD-&gt;count-1;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for (j=i+1; j&lt;=HEAD-&gt;count; j++)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((decrease==13) ? (compare(buff, p, type) &gt; 0) : (compare(buff, p, type) &lt; 0)) // Если buff &gt; p, то поменять их местами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swap(HEAD, i, j);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temp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buff;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temp-&gt;next;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buff-&gt;next;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remove_node(Head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*p, *buff;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i, pos;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printf("Do you want see list of tutors? Press 1 if you want or press any key otherwise\n");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(c == 49)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print_tutors(my_head);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printf("Remove element with number [from 1 to %d]: ", my_head-&gt;count);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pos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(pos&lt;1 || pos&gt;my_head-&gt;count);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(my_head-&gt;count &gt;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for (i=1; i&lt;pos-1; i++) // Проматываем до элемента перед удаляемым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(pos==1)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my_head-&gt;first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(pos==my_head-&gt;count)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my_head-&gt;last = buff;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buff-&gt;next = (buff-&gt;next)-&gt;next;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my_head-&gt;first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my_head-&gt;last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my_head-&gt;count--;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clean_node(p);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(my_head-&gt;count &gt; 0)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printf("Delete more? Press 1 - Yes, any key - No\n");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c=49;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(c==49 &amp;&amp; my_head-&gt;count&gt;0);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*copy_node(Node *NODE)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(Node*)malloc(sizeof(Node));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(p-&gt;info).name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(p-&gt;info).subject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if((p-&gt;info).subject!=NULL &amp;&amp; (p-&gt;info).name!=NULL)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strcpy((p-&gt;info).name, 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strcpy((p-&gt;info).subject, 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(p-&gt;info).price = (NODE-&gt;info).price;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(p-&gt;info).qual = (NODE-&gt;info).qual;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(p-&gt;info).rating = (NODE-&gt;info).rating;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     Tutor`s name     |     Subject    |Price per hour(RUB)|Qualification| Rating 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 = 0; i &lt; my_head-&gt;count;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printf("|%22.22s|%16.16s|%19d|%13c|%8.2f|\n", (p-&gt;info).name, (p-&gt;info).subject, (p-&gt;info).price, (p-&gt;info).qual, (p-&gt;info).rating);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*selected(Head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*NEW_HEAD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 // Параметр цикла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maxPrice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minRating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*subject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NEW_HEAD = make_head();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subject that you need:\n");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max price per hour(RUB):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maxPrice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min tutor`s rating: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minRating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i&lt;my_head-&gt;count;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(((p-&gt;info).price &lt;= maxPrice) &amp;&amp; ((p-&gt;info).rating &gt;= minRating) &amp;&amp; (strcmp((p-&gt;info).subject, subject)==0))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add_last(NEW_HEAD, copy_node(p));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NEW_HEAD;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Очистка для конкретной записи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*clean_node(Node *node)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free((node-&gt;info).subject);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(node-&gt;info).subject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(node-&gt;info).name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//free(node);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Очистка всего мусора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*clean_list(Head *HEAD)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*p, *temp;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 = 0; i &lt; 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free((p-&gt;info).subject);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free((p-&gt;info).name);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free(temp-&gt;next);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Menu(int 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 xml:space="preserve">    int Q; // Выбор пользователя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puts("MENU");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switch(q)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puts("1 - Input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puts("2 - Output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puts("3 - Actions with the database");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puts("4 - Filter");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puts("5 - Output result");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puts("6 - Help");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puts("0 - Exit");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puts("1 - Swap any items");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puts("2 - Remove any items");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puts("3 - Sort database");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puts("0 - Come back");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printf("Select menu item -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fflush(stdin);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return Q;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printf("\tHELP\n");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We'll help you chosen a tutor. At first, upload(Enter)\ndatabase using menu item 1. Filter database using menu item 3.\n");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To get the result of program use menu item 4.\n  To finish work use menu item 0.\n");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123" w:name="_Toc3325"/>
      <w:bookmarkStart w:id="124" w:name="_Toc1646"/>
      <w:r>
        <w:rPr>
          <w:lang w:val="ru-RU"/>
        </w:rPr>
        <w:t>8. Пример работы программы</w:t>
      </w:r>
      <w:bookmarkEnd w:id="123"/>
      <w:bookmarkEnd w:id="124"/>
    </w:p>
    <w:p>
      <w:pPr>
        <w:pStyle w:val="3"/>
        <w:spacing w:after="0" w:line="360" w:lineRule="auto"/>
        <w:rPr>
          <w:lang w:val="ru-RU"/>
        </w:rPr>
      </w:pPr>
      <w:bookmarkStart w:id="125" w:name="_Toc12424"/>
      <w:bookmarkStart w:id="126" w:name="_Toc1647"/>
      <w:r>
        <w:rPr>
          <w:lang w:val="ru-RU"/>
        </w:rPr>
        <w:t>Исходные данные</w:t>
      </w:r>
      <w:bookmarkEnd w:id="125"/>
      <w:bookmarkEnd w:id="126"/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27. Исходные данные</w:t>
      </w:r>
    </w:p>
    <w:tbl>
      <w:tblPr>
        <w:tblStyle w:val="14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27" w:name="_Toc13758"/>
            <w:r>
              <w:rPr>
                <w:vertAlign w:val="baseline"/>
                <w:lang w:val="ru-RU"/>
              </w:rPr>
              <w:t>№</w:t>
            </w:r>
            <w:bookmarkEnd w:id="127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28" w:name="_Toc1853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28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bookmarkStart w:id="129" w:name="_Toc7118"/>
            <w:r>
              <w:rPr>
                <w:vertAlign w:val="baseline"/>
                <w:lang w:val="ru-RU"/>
              </w:rPr>
              <w:t>Критерии</w:t>
            </w:r>
            <w:bookmarkEnd w:id="1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30" w:name="_Toc32158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  <w:bookmarkEnd w:id="130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31" w:name="_Toc245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31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32" w:name="_Toc25004"/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  <w:bookmarkEnd w:id="132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33" w:name="_Toc29919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  <w:bookmarkEnd w:id="133"/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34" w:name="_Toc3137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Предмет:</w:t>
            </w:r>
            <w:bookmarkEnd w:id="134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35" w:name="_Toc13986"/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  <w:bookmarkEnd w:id="135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36" w:name="_Toc14905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36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37" w:name="_Toc27234"/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  <w:bookmarkEnd w:id="137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38" w:name="_Toc16844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  <w:bookmarkEnd w:id="1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39" w:name="_Toc31183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13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40" w:name="_Toc30000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140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41" w:name="_Toc15934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14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42" w:name="_Toc30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142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43" w:name="_Toc1200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143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44" w:name="_Toc392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Вывод</w:t>
            </w:r>
            <w:bookmarkEnd w:id="14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45" w:name="_Toc2558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145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46" w:name="_Toc3192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14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47" w:name="_Toc623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147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48" w:name="_Toc2206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14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49" w:name="_Toc2606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149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0" w:name="_Toc1056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150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151" w:name="_Toc24226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151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52" w:name="_Toc31395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5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53" w:name="_Toc222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153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4" w:name="_Toc2973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15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5" w:name="_Toc265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155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6" w:name="_Toc1274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15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7" w:name="_Toc375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157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8" w:name="_Toc261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158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159" w:name="_Toc32281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159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60" w:name="_Toc22531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6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61" w:name="_Toc11764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161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2" w:name="_Toc1325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16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3" w:name="_Toc1311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163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4" w:name="_Toc1900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16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5" w:name="_Toc1144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165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6" w:name="_Toc628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166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67" w:name="_Toc15890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67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68" w:name="_Toc27025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69" w:name="_Toc19810"/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  <w:bookmarkEnd w:id="169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0" w:name="_Toc3269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  <w:bookmarkEnd w:id="170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1" w:name="_Toc2387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  <w:bookmarkEnd w:id="17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2" w:name="_Toc3203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172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3" w:name="_Toc2903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173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74" w:name="_Toc24711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  <w:bookmarkEnd w:id="17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bookmarkStart w:id="175" w:name="_Toc6252"/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  <w:bookmarkEnd w:id="175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6" w:name="_Toc2615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  <w:bookmarkEnd w:id="17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7" w:name="_Toc1971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  <w:bookmarkEnd w:id="177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8" w:name="_Toc2225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  <w:bookmarkEnd w:id="17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9" w:name="_Toc1281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179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80" w:name="_Toc2311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  <w:bookmarkEnd w:id="180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81" w:name="_Toc2085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  <w:bookmarkEnd w:id="181"/>
          </w:p>
        </w:tc>
      </w:tr>
    </w:tbl>
    <w:p>
      <w:pPr>
        <w:rPr>
          <w:lang w:val="ru-RU"/>
        </w:rPr>
      </w:pPr>
    </w:p>
    <w:p>
      <w:pPr>
        <w:rPr>
          <w:lang w:val="ru-RU"/>
        </w:rPr>
      </w:pPr>
    </w:p>
    <w:p>
      <w:pPr>
        <w:jc w:val="right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  <w:bookmarkStart w:id="182" w:name="_Toc1648"/>
      <w:r>
        <w:rPr>
          <w:rFonts w:hint="default" w:ascii="Times New Roman" w:hAnsi="Times New Roman" w:eastAsia="Arial" w:cs="Times New Roman"/>
          <w:sz w:val="28"/>
          <w:szCs w:val="28"/>
          <w:lang w:val="ru-RU"/>
        </w:rPr>
        <w:t>Таблица 28. Исходные данные</w:t>
      </w:r>
    </w:p>
    <w:tbl>
      <w:tblPr>
        <w:tblStyle w:val="14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83" w:name="_Toc20603"/>
            <w:r>
              <w:rPr>
                <w:vertAlign w:val="baseline"/>
                <w:lang w:val="ru-RU"/>
              </w:rPr>
              <w:t>№</w:t>
            </w:r>
            <w:bookmarkEnd w:id="183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84" w:name="_Toc28826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84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85" w:name="_Toc6150"/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Действия с базой данных</w:t>
            </w:r>
            <w:bookmarkEnd w:id="18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ru-RU"/>
              </w:rPr>
              <w:t>Удалить структуру 2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bookmarkStart w:id="186" w:name="_Toc28892"/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Поменять местами структуры 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и 3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;</w:t>
            </w:r>
            <w:bookmarkEnd w:id="186"/>
          </w:p>
          <w:p>
            <w:pPr>
              <w:rPr>
                <w:b w:val="0"/>
                <w:bCs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87" w:name="_Toc1463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18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88" w:name="_Toc766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188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89" w:name="_Toc18900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18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90" w:name="_Toc8895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190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91" w:name="_Toc496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191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92" w:name="_Toc105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Порядок вывода структур</w:t>
            </w:r>
            <w:bookmarkEnd w:id="1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93" w:name="_Toc2815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193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4" w:name="_Toc1835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19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5" w:name="_Toc1852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195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6" w:name="_Toc2505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19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7" w:name="_Toc1716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197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8" w:name="_Toc2201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198"/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199" w:name="_Toc3159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</w:t>
            </w:r>
            <w:bookmarkEnd w:id="199"/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200" w:name="_Toc1104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3, 1, 2</w:t>
            </w:r>
            <w:bookmarkEnd w:id="20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01" w:name="_Toc19273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201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2" w:name="_Toc2854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20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3" w:name="_Toc3213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203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4" w:name="_Toc237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20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5" w:name="_Toc477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205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6" w:name="_Toc1796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206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07" w:name="_Toc31828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207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8" w:name="_Toc2682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20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9" w:name="_Toc1327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209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0" w:name="_Toc1072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21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1" w:name="_Toc2681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211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2" w:name="_Toc540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212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 w:ascii="Arial" w:hAnsi="Arial" w:eastAsia="Arial" w:cs="Arial"/>
          <w:lang w:val="en-US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b/>
          <w:sz w:val="28"/>
          <w:lang w:val="ru-RU"/>
        </w:rPr>
      </w:pPr>
    </w:p>
    <w:p>
      <w:pPr>
        <w:pStyle w:val="3"/>
        <w:spacing w:after="92" w:line="360" w:lineRule="auto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13" w:name="_Toc12665"/>
      <w:r>
        <w:rPr>
          <w:rFonts w:hint="default" w:eastAsia="Arial" w:cs="Times New Roman"/>
          <w:lang w:val="ru-RU"/>
        </w:rPr>
        <w:t xml:space="preserve">8.1. </w:t>
      </w:r>
      <w:r>
        <w:rPr>
          <w:rFonts w:eastAsia="Arial" w:cs="Times New Roman"/>
          <w:lang w:val="ru-RU"/>
        </w:rPr>
        <w:t>Вывод</w:t>
      </w:r>
      <w:r>
        <w:rPr>
          <w:rFonts w:ascii="Arial" w:hAnsi="Arial" w:eastAsia="Arial" w:cs="Arial"/>
          <w:lang w:val="ru-RU"/>
        </w:rPr>
        <w:t xml:space="preserve"> </w:t>
      </w:r>
      <w:r>
        <w:rPr>
          <w:rFonts w:eastAsia="Arial" w:cs="Times New Roman"/>
          <w:lang w:val="ru-RU"/>
        </w:rPr>
        <w:t>программы</w:t>
      </w:r>
      <w:bookmarkEnd w:id="182"/>
      <w:bookmarkEnd w:id="213"/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pStyle w:val="4"/>
        <w:keepNext/>
        <w:wordWrap w:val="0"/>
        <w:jc w:val="right"/>
      </w:pPr>
      <w:r>
        <w:drawing>
          <wp:inline distT="0" distB="0" distL="114300" distR="114300">
            <wp:extent cx="5938520" cy="2610485"/>
            <wp:effectExtent l="0" t="0" r="5080" b="10795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spacing w:after="25" w:line="360" w:lineRule="auto"/>
        <w:jc w:val="center"/>
      </w:pPr>
      <w:r>
        <w:drawing>
          <wp:inline distT="0" distB="0" distL="114300" distR="114300">
            <wp:extent cx="4029075" cy="2152650"/>
            <wp:effectExtent l="0" t="0" r="9525" b="11430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br w:type="pag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r>
        <w:drawing>
          <wp:inline distT="0" distB="0" distL="114300" distR="114300">
            <wp:extent cx="5936615" cy="3209925"/>
            <wp:effectExtent l="0" t="0" r="6985" b="571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rPr>
          <w:lang w:val="ru-RU"/>
        </w:rPr>
      </w:pPr>
      <w:r>
        <w:drawing>
          <wp:inline distT="0" distB="0" distL="114300" distR="114300">
            <wp:extent cx="5937250" cy="2929890"/>
            <wp:effectExtent l="0" t="0" r="6350" b="1143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214" w:name="_Toc1649"/>
      <w:r>
        <w:br w:type="page"/>
      </w:r>
    </w:p>
    <w:p>
      <w:pPr>
        <w:pStyle w:val="3"/>
        <w:spacing w:after="0" w:line="360" w:lineRule="auto"/>
        <w:rPr>
          <w:lang w:val="ru-RU"/>
        </w:rPr>
      </w:pPr>
      <w:bookmarkStart w:id="215" w:name="_Toc9070"/>
      <w:r>
        <w:t>8.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Результат работы программы</w:t>
      </w:r>
      <w:bookmarkEnd w:id="215"/>
    </w:p>
    <w:p>
      <w:pPr>
        <w:pStyle w:val="23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Таблице </w:t>
      </w:r>
      <w:r>
        <w:rPr>
          <w:rFonts w:hint="default" w:cs="Times New Roman"/>
          <w:color w:val="000000"/>
          <w:sz w:val="28"/>
          <w:szCs w:val="28"/>
          <w:lang w:val="ru-RU"/>
        </w:rPr>
        <w:t>27</w:t>
      </w:r>
      <w:r>
        <w:rPr>
          <w:rFonts w:hint="default" w:cs="Times New Roman"/>
          <w:color w:val="000000"/>
          <w:sz w:val="28"/>
          <w:szCs w:val="28"/>
          <w:lang w:val="en-US"/>
        </w:rPr>
        <w:t>-</w:t>
      </w:r>
      <w:r>
        <w:rPr>
          <w:rFonts w:hint="default" w:cs="Times New Roman"/>
          <w:color w:val="000000"/>
          <w:sz w:val="28"/>
          <w:szCs w:val="28"/>
          <w:lang w:val="ru-RU"/>
        </w:rPr>
        <w:t>28</w:t>
      </w:r>
      <w:bookmarkStart w:id="217" w:name="_GoBack"/>
      <w:bookmarkEnd w:id="217"/>
      <w:r>
        <w:rPr>
          <w:rFonts w:cs="Times New Roman"/>
          <w:color w:val="000000"/>
          <w:sz w:val="28"/>
          <w:szCs w:val="28"/>
        </w:rPr>
        <w:t>. Ошибки не обнаружены. Пример протокола выполнения программы приведены на рисунках 3</w:t>
      </w:r>
      <w:r>
        <w:rPr>
          <w:rFonts w:hint="default" w:cs="Times New Roman"/>
          <w:color w:val="000000"/>
          <w:sz w:val="28"/>
          <w:szCs w:val="28"/>
          <w:lang w:val="ru-RU"/>
        </w:rPr>
        <w:t>-</w:t>
      </w:r>
      <w:r>
        <w:rPr>
          <w:rFonts w:hint="default" w:cs="Times New Roman"/>
          <w:color w:val="000000"/>
          <w:sz w:val="28"/>
          <w:szCs w:val="28"/>
          <w:lang w:val="en-US"/>
        </w:rPr>
        <w:t>6</w:t>
      </w:r>
      <w:r>
        <w:rPr>
          <w:rFonts w:cs="Times New Roman"/>
          <w:color w:val="000000"/>
          <w:sz w:val="28"/>
          <w:szCs w:val="28"/>
        </w:rPr>
        <w:t>.</w:t>
      </w:r>
    </w:p>
    <w:p>
      <w:pPr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216" w:name="_Toc13827"/>
      <w:r>
        <w:rPr>
          <w:lang w:val="ru-RU"/>
        </w:rPr>
        <w:t xml:space="preserve">9. </w:t>
      </w:r>
      <w:bookmarkEnd w:id="214"/>
      <w:r>
        <w:rPr>
          <w:lang w:val="ru-RU"/>
        </w:rPr>
        <w:t>Заключение</w:t>
      </w:r>
      <w:bookmarkEnd w:id="216"/>
    </w:p>
    <w:p>
      <w:pPr>
        <w:spacing w:after="0" w:line="360" w:lineRule="auto"/>
        <w:ind w:left="260" w:firstLine="566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При выполнении лабораторной работы получены практические навыки в реализации односвязного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списка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++. </w:t>
      </w:r>
    </w:p>
    <w:p>
      <w:pPr>
        <w:spacing w:after="31"/>
        <w:ind w:firstLine="566"/>
        <w:rPr>
          <w:lang w:val="ru-RU"/>
        </w:rPr>
      </w:pPr>
    </w:p>
    <w:sectPr>
      <w:pgSz w:w="11906" w:h="16837"/>
      <w:pgMar w:top="1134" w:right="851" w:bottom="1134" w:left="1701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24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26888"/>
    <w:multiLevelType w:val="multilevel"/>
    <w:tmpl w:val="7652688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C3896"/>
    <w:rsid w:val="000F0762"/>
    <w:rsid w:val="000F2559"/>
    <w:rsid w:val="000F762F"/>
    <w:rsid w:val="00135CEF"/>
    <w:rsid w:val="002000C9"/>
    <w:rsid w:val="002418DE"/>
    <w:rsid w:val="002533D7"/>
    <w:rsid w:val="002C16F7"/>
    <w:rsid w:val="00372319"/>
    <w:rsid w:val="00376A72"/>
    <w:rsid w:val="003F4DDB"/>
    <w:rsid w:val="004106D6"/>
    <w:rsid w:val="004668DC"/>
    <w:rsid w:val="004E1CDF"/>
    <w:rsid w:val="004E578A"/>
    <w:rsid w:val="0051726D"/>
    <w:rsid w:val="00617DF9"/>
    <w:rsid w:val="007B4AA9"/>
    <w:rsid w:val="008177D9"/>
    <w:rsid w:val="00827976"/>
    <w:rsid w:val="00860052"/>
    <w:rsid w:val="008D22A7"/>
    <w:rsid w:val="008E50D2"/>
    <w:rsid w:val="00AB188A"/>
    <w:rsid w:val="00AB4A0B"/>
    <w:rsid w:val="00AF250A"/>
    <w:rsid w:val="00B10A66"/>
    <w:rsid w:val="00B6576C"/>
    <w:rsid w:val="00BC7656"/>
    <w:rsid w:val="00C243AF"/>
    <w:rsid w:val="00D86AFF"/>
    <w:rsid w:val="00DE03AF"/>
    <w:rsid w:val="00E0439C"/>
    <w:rsid w:val="00E103BC"/>
    <w:rsid w:val="00E467FE"/>
    <w:rsid w:val="00E66C09"/>
    <w:rsid w:val="00E97615"/>
    <w:rsid w:val="00E97A22"/>
    <w:rsid w:val="00F756E0"/>
    <w:rsid w:val="00F82416"/>
    <w:rsid w:val="00FB76D1"/>
    <w:rsid w:val="0116215B"/>
    <w:rsid w:val="012414CC"/>
    <w:rsid w:val="014D5F9B"/>
    <w:rsid w:val="02613EB5"/>
    <w:rsid w:val="02AF5D55"/>
    <w:rsid w:val="036505B1"/>
    <w:rsid w:val="03660AF2"/>
    <w:rsid w:val="042D0AD4"/>
    <w:rsid w:val="04F20CCB"/>
    <w:rsid w:val="05450682"/>
    <w:rsid w:val="068D6DBB"/>
    <w:rsid w:val="076801D1"/>
    <w:rsid w:val="07B35562"/>
    <w:rsid w:val="084F3155"/>
    <w:rsid w:val="0973624D"/>
    <w:rsid w:val="0A3A45E6"/>
    <w:rsid w:val="0A7560C5"/>
    <w:rsid w:val="0A7B2F9B"/>
    <w:rsid w:val="0AF26831"/>
    <w:rsid w:val="0BA56447"/>
    <w:rsid w:val="0C231212"/>
    <w:rsid w:val="0E481E0B"/>
    <w:rsid w:val="0E8B287E"/>
    <w:rsid w:val="0EDF523C"/>
    <w:rsid w:val="0EF6562D"/>
    <w:rsid w:val="108778DA"/>
    <w:rsid w:val="11811D93"/>
    <w:rsid w:val="11C91938"/>
    <w:rsid w:val="11FD141E"/>
    <w:rsid w:val="12C44340"/>
    <w:rsid w:val="15D70FD4"/>
    <w:rsid w:val="16756E07"/>
    <w:rsid w:val="16907EB5"/>
    <w:rsid w:val="16942EA6"/>
    <w:rsid w:val="16AE479A"/>
    <w:rsid w:val="17462CC3"/>
    <w:rsid w:val="174F5B59"/>
    <w:rsid w:val="178F592D"/>
    <w:rsid w:val="184662BD"/>
    <w:rsid w:val="18DD2001"/>
    <w:rsid w:val="19773279"/>
    <w:rsid w:val="1C55264A"/>
    <w:rsid w:val="1C8A6938"/>
    <w:rsid w:val="1C9D4E6F"/>
    <w:rsid w:val="1CD665FA"/>
    <w:rsid w:val="1D09502A"/>
    <w:rsid w:val="1DBE64B5"/>
    <w:rsid w:val="1EDE7082"/>
    <w:rsid w:val="22EA1235"/>
    <w:rsid w:val="22EC5BE2"/>
    <w:rsid w:val="25C077C0"/>
    <w:rsid w:val="26E85EAF"/>
    <w:rsid w:val="27D5017D"/>
    <w:rsid w:val="29634001"/>
    <w:rsid w:val="296E6C3B"/>
    <w:rsid w:val="29A64F48"/>
    <w:rsid w:val="29B35406"/>
    <w:rsid w:val="2A0E2BFC"/>
    <w:rsid w:val="2A81744D"/>
    <w:rsid w:val="2ACF52FC"/>
    <w:rsid w:val="2AFB4945"/>
    <w:rsid w:val="2BBD4DF8"/>
    <w:rsid w:val="2C492A1E"/>
    <w:rsid w:val="2E3C39B9"/>
    <w:rsid w:val="2E9A0BF2"/>
    <w:rsid w:val="2F984506"/>
    <w:rsid w:val="31C0686D"/>
    <w:rsid w:val="31F538D0"/>
    <w:rsid w:val="32666781"/>
    <w:rsid w:val="32F4521A"/>
    <w:rsid w:val="343D020E"/>
    <w:rsid w:val="34441A14"/>
    <w:rsid w:val="34DB2928"/>
    <w:rsid w:val="358453FD"/>
    <w:rsid w:val="36311ED2"/>
    <w:rsid w:val="36677860"/>
    <w:rsid w:val="36701F8B"/>
    <w:rsid w:val="36781F27"/>
    <w:rsid w:val="36B02CC1"/>
    <w:rsid w:val="36C57D89"/>
    <w:rsid w:val="38B65FA1"/>
    <w:rsid w:val="38EC7751"/>
    <w:rsid w:val="396444A5"/>
    <w:rsid w:val="3A330C7C"/>
    <w:rsid w:val="3A342D74"/>
    <w:rsid w:val="3A591F44"/>
    <w:rsid w:val="3B30769F"/>
    <w:rsid w:val="3B426E15"/>
    <w:rsid w:val="3CF5575D"/>
    <w:rsid w:val="3F192BE4"/>
    <w:rsid w:val="405B6459"/>
    <w:rsid w:val="419F63D9"/>
    <w:rsid w:val="42BF271E"/>
    <w:rsid w:val="42DF5C1B"/>
    <w:rsid w:val="440B50A8"/>
    <w:rsid w:val="44265CFF"/>
    <w:rsid w:val="44CD42CE"/>
    <w:rsid w:val="44EF69E2"/>
    <w:rsid w:val="45057E88"/>
    <w:rsid w:val="452A74DF"/>
    <w:rsid w:val="457659CF"/>
    <w:rsid w:val="46816FD6"/>
    <w:rsid w:val="47103FE5"/>
    <w:rsid w:val="4711433F"/>
    <w:rsid w:val="47D13E2C"/>
    <w:rsid w:val="48463A7D"/>
    <w:rsid w:val="496C4342"/>
    <w:rsid w:val="4B2C430F"/>
    <w:rsid w:val="4ECF5E86"/>
    <w:rsid w:val="4F5E4134"/>
    <w:rsid w:val="4F810C56"/>
    <w:rsid w:val="4FAB49C7"/>
    <w:rsid w:val="503B3F34"/>
    <w:rsid w:val="50603CCD"/>
    <w:rsid w:val="50B41B19"/>
    <w:rsid w:val="51FE6F92"/>
    <w:rsid w:val="522D3BB8"/>
    <w:rsid w:val="53860528"/>
    <w:rsid w:val="53BF6048"/>
    <w:rsid w:val="54F108BB"/>
    <w:rsid w:val="55412E7D"/>
    <w:rsid w:val="55BB426C"/>
    <w:rsid w:val="56C703B5"/>
    <w:rsid w:val="58640BA1"/>
    <w:rsid w:val="58983113"/>
    <w:rsid w:val="58D05816"/>
    <w:rsid w:val="58EA4541"/>
    <w:rsid w:val="5A935DE5"/>
    <w:rsid w:val="5AD10C8B"/>
    <w:rsid w:val="5B4B771F"/>
    <w:rsid w:val="5BEA43AA"/>
    <w:rsid w:val="5E11606B"/>
    <w:rsid w:val="5E8D7AF7"/>
    <w:rsid w:val="5F8A4C20"/>
    <w:rsid w:val="5FC34400"/>
    <w:rsid w:val="5FD52666"/>
    <w:rsid w:val="5FE73C83"/>
    <w:rsid w:val="61C24E19"/>
    <w:rsid w:val="61D15683"/>
    <w:rsid w:val="636A59EA"/>
    <w:rsid w:val="65672D3A"/>
    <w:rsid w:val="665C6F2D"/>
    <w:rsid w:val="67A94574"/>
    <w:rsid w:val="681B70A6"/>
    <w:rsid w:val="698D4FAB"/>
    <w:rsid w:val="69F07208"/>
    <w:rsid w:val="6A332BFA"/>
    <w:rsid w:val="6AC4654B"/>
    <w:rsid w:val="6BBB6EAF"/>
    <w:rsid w:val="6BC00937"/>
    <w:rsid w:val="6C0D749D"/>
    <w:rsid w:val="6C2C5F8F"/>
    <w:rsid w:val="6CA83321"/>
    <w:rsid w:val="6D696B01"/>
    <w:rsid w:val="6DFC0CAC"/>
    <w:rsid w:val="6E13044E"/>
    <w:rsid w:val="6EA54E4D"/>
    <w:rsid w:val="6EAB6FF8"/>
    <w:rsid w:val="6ED37DB2"/>
    <w:rsid w:val="700A6EBE"/>
    <w:rsid w:val="7048115F"/>
    <w:rsid w:val="70AF3B52"/>
    <w:rsid w:val="714E5CAD"/>
    <w:rsid w:val="71FB5D55"/>
    <w:rsid w:val="722D6209"/>
    <w:rsid w:val="72BF63C5"/>
    <w:rsid w:val="73D409D8"/>
    <w:rsid w:val="746E073F"/>
    <w:rsid w:val="747D3A06"/>
    <w:rsid w:val="74AC4C8D"/>
    <w:rsid w:val="74E35761"/>
    <w:rsid w:val="765009F1"/>
    <w:rsid w:val="76E83970"/>
    <w:rsid w:val="77522E5A"/>
    <w:rsid w:val="77B634E7"/>
    <w:rsid w:val="782E1B96"/>
    <w:rsid w:val="78326C80"/>
    <w:rsid w:val="789B4F99"/>
    <w:rsid w:val="78F60C8F"/>
    <w:rsid w:val="790C7A74"/>
    <w:rsid w:val="79A843F4"/>
    <w:rsid w:val="7AC3767B"/>
    <w:rsid w:val="7C3C0F16"/>
    <w:rsid w:val="7F20391C"/>
    <w:rsid w:val="7F31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6"/>
    <w:unhideWhenUsed/>
    <w:qFormat/>
    <w:uiPriority w:val="9"/>
    <w:pPr>
      <w:keepNext/>
      <w:keepLines/>
      <w:spacing w:after="51" w:line="259" w:lineRule="auto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15"/>
    <w:unhideWhenUsed/>
    <w:qFormat/>
    <w:uiPriority w:val="9"/>
    <w:pPr>
      <w:keepNext/>
      <w:keepLines/>
      <w:spacing w:after="71" w:line="259" w:lineRule="auto"/>
      <w:jc w:val="center"/>
      <w:outlineLvl w:val="1"/>
    </w:pPr>
    <w:rPr>
      <w:rFonts w:ascii="Times New Roman" w:hAnsi="Times New Roman" w:eastAsia="Calibri" w:cs="Calibri"/>
      <w:b/>
      <w:color w:val="000000"/>
      <w:sz w:val="28"/>
      <w:szCs w:val="22"/>
      <w:lang w:val="en-US" w:eastAsia="en-US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toc 1"/>
    <w:next w:val="1"/>
    <w:hidden/>
    <w:qFormat/>
    <w:uiPriority w:val="39"/>
    <w:pPr>
      <w:spacing w:after="0" w:line="259" w:lineRule="auto"/>
      <w:ind w:left="265" w:right="15" w:hanging="10"/>
    </w:pPr>
    <w:rPr>
      <w:rFonts w:ascii="Times New Roman" w:hAnsi="Times New Roman" w:eastAsia="Times New Roman" w:cs="Times New Roman"/>
      <w:color w:val="000000"/>
      <w:sz w:val="28"/>
      <w:szCs w:val="22"/>
      <w:lang w:val="en-US" w:eastAsia="en-US" w:bidi="ar-SA"/>
    </w:rPr>
  </w:style>
  <w:style w:type="paragraph" w:styleId="7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asciiTheme="minorHAnsi" w:hAnsiTheme="minorHAnsi" w:eastAsiaTheme="minorEastAsia"/>
      <w:color w:val="auto"/>
      <w:lang w:val="ru-RU" w:eastAsia="ru-RU"/>
    </w:rPr>
  </w:style>
  <w:style w:type="paragraph" w:styleId="8">
    <w:name w:val="toc 2"/>
    <w:next w:val="1"/>
    <w:hidden/>
    <w:qFormat/>
    <w:uiPriority w:val="39"/>
    <w:pPr>
      <w:spacing w:after="0" w:line="246" w:lineRule="auto"/>
      <w:ind w:left="255" w:right="15" w:firstLine="12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9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10"/>
    <w:qFormat/>
    <w:uiPriority w:val="22"/>
    <w:rPr>
      <w:b/>
      <w:bCs/>
    </w:rPr>
  </w:style>
  <w:style w:type="table" w:styleId="14">
    <w:name w:val="Table Grid"/>
    <w:basedOn w:val="1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Заголовок 2 Знак"/>
    <w:link w:val="3"/>
    <w:qFormat/>
    <w:uiPriority w:val="9"/>
    <w:rPr>
      <w:rFonts w:ascii="Times New Roman" w:hAnsi="Times New Roman" w:eastAsia="Calibri" w:cs="Calibri"/>
      <w:b/>
      <w:color w:val="000000"/>
      <w:sz w:val="28"/>
    </w:rPr>
  </w:style>
  <w:style w:type="character" w:customStyle="1" w:styleId="16">
    <w:name w:val="Заголовок 1 Знак"/>
    <w:link w:val="2"/>
    <w:qFormat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table" w:customStyle="1" w:styleId="17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8">
    <w:name w:val="TOC Heading"/>
    <w:basedOn w:val="2"/>
    <w:next w:val="1"/>
    <w:unhideWhenUsed/>
    <w:qFormat/>
    <w:uiPriority w:val="39"/>
    <w:pPr>
      <w:spacing w:before="240" w:after="0"/>
      <w:ind w:left="0" w:firstLine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Cs w:val="32"/>
    </w:rPr>
  </w:style>
  <w:style w:type="paragraph" w:customStyle="1" w:styleId="19">
    <w:name w:val="Standart_lab"/>
    <w:basedOn w:val="2"/>
    <w:link w:val="20"/>
    <w:qFormat/>
    <w:uiPriority w:val="0"/>
    <w:pPr>
      <w:spacing w:line="360" w:lineRule="auto"/>
      <w:ind w:left="3413" w:right="3402" w:hanging="11"/>
    </w:pPr>
  </w:style>
  <w:style w:type="character" w:customStyle="1" w:styleId="20">
    <w:name w:val="Standart_lab Знак"/>
    <w:basedOn w:val="16"/>
    <w:link w:val="19"/>
    <w:qFormat/>
    <w:uiPriority w:val="0"/>
    <w:rPr>
      <w:rFonts w:ascii="Times New Roman" w:hAnsi="Times New Roman" w:eastAsia="Times New Roman" w:cs="Times New Roman"/>
      <w:color w:val="000000"/>
      <w:sz w:val="28"/>
    </w:rPr>
  </w:style>
  <w:style w:type="character" w:customStyle="1" w:styleId="21">
    <w:name w:val="im-mess--lbl-was-edited"/>
    <w:basedOn w:val="10"/>
    <w:qFormat/>
    <w:uiPriority w:val="0"/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SimSun" w:cs="Mangal"/>
      <w:kern w:val="3"/>
      <w:sz w:val="24"/>
      <w:szCs w:val="24"/>
      <w:lang w:val="ru-RU" w:eastAsia="zh-CN" w:bidi="hi-IN"/>
    </w:rPr>
  </w:style>
  <w:style w:type="paragraph" w:customStyle="1" w:styleId="24">
    <w:name w:val="Table Contents"/>
    <w:basedOn w:val="23"/>
    <w:qFormat/>
    <w:uiPriority w:val="0"/>
    <w:pPr>
      <w:widowControl/>
      <w:suppressLineNumbers/>
    </w:pPr>
    <w:rPr>
      <w:rFonts w:eastAsia="Calibri" w:cs="F"/>
      <w:kern w:val="0"/>
      <w:sz w:val="26"/>
      <w:lang w:eastAsia="en-US" w:bidi="ar-SA"/>
    </w:rPr>
  </w:style>
  <w:style w:type="paragraph" w:customStyle="1" w:styleId="2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31457C-B083-40E7-9CC1-DDB162726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2780</Words>
  <Characters>15846</Characters>
  <Lines>132</Lines>
  <Paragraphs>37</Paragraphs>
  <TotalTime>4</TotalTime>
  <ScaleCrop>false</ScaleCrop>
  <LinksUpToDate>false</LinksUpToDate>
  <CharactersWithSpaces>18589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2020-03-25T12:23:00Z</dcterms:created>
  <dc:creator>Пользователь Windows</dc:creator>
  <cp:lastModifiedBy>CamelNotFemale</cp:lastModifiedBy>
  <cp:lastPrinted>2020-03-26T12:45:00Z</cp:lastPrinted>
  <dcterms:modified xsi:type="dcterms:W3CDTF">2020-06-03T21:19:21Z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